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E587A" w14:textId="77777777" w:rsidR="00E94ED0" w:rsidRDefault="009A7BCE">
      <w:r>
        <w:t xml:space="preserve">Hello </w:t>
      </w:r>
      <w:commentRangeStart w:id="0"/>
      <w:r>
        <w:t>World</w:t>
      </w:r>
      <w:commentRangeEnd w:id="0"/>
      <w:r w:rsidR="00D07C69">
        <w:rPr>
          <w:rStyle w:val="CommentReference"/>
        </w:rPr>
        <w:commentReference w:id="0"/>
      </w:r>
      <w:r>
        <w:t>!</w:t>
      </w:r>
      <w:bookmarkStart w:id="1" w:name="_GoBack"/>
      <w:bookmarkEnd w:id="1"/>
    </w:p>
    <w:p w14:paraId="5A751D61" w14:textId="69AA3395" w:rsidR="009A7BCE" w:rsidRDefault="009A7BCE">
      <w:r>
        <w:t xml:space="preserve">The </w:t>
      </w:r>
      <w:ins w:id="2" w:author="Thomas Barnekow" w:date="2019-11-24T15:15:00Z">
        <w:r w:rsidR="00D07C69">
          <w:t xml:space="preserve">very </w:t>
        </w:r>
      </w:ins>
      <w:r>
        <w:t xml:space="preserve">quick brown fox jumps over the </w:t>
      </w:r>
      <w:ins w:id="3" w:author="Thomas Barnekow" w:date="2019-11-24T15:15:00Z">
        <w:r w:rsidR="00D07C69">
          <w:t>super-</w:t>
        </w:r>
      </w:ins>
      <w:r>
        <w:t>lazy dog.</w:t>
      </w:r>
    </w:p>
    <w:sectPr w:rsidR="009A7BCE" w:rsidSect="005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omas Barnekow" w:date="2019-11-24T15:14:00Z" w:initials="TB">
    <w:p w14:paraId="6A4538A9" w14:textId="44FF07CC" w:rsidR="00D07C69" w:rsidRDefault="00D07C69">
      <w:pPr>
        <w:pStyle w:val="CommentText"/>
      </w:pPr>
      <w:r>
        <w:rPr>
          <w:rStyle w:val="CommentReference"/>
        </w:rPr>
        <w:annotationRef/>
      </w:r>
      <w:r>
        <w:t>Do we really mean the world or just a region?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4538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4538A9" w16cid:durableId="21851C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Barnekow">
    <w15:presenceInfo w15:providerId="None" w15:userId="Thomas Barnek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tzAxNDA0MDExMjFU0lEKTi0uzszPAykwrAUALRD7tywAAAA="/>
  </w:docVars>
  <w:rsids>
    <w:rsidRoot w:val="009A7BCE"/>
    <w:rsid w:val="00171A7C"/>
    <w:rsid w:val="002A4C09"/>
    <w:rsid w:val="005824CD"/>
    <w:rsid w:val="009A7BCE"/>
    <w:rsid w:val="00D07C69"/>
    <w:rsid w:val="00E94ED0"/>
    <w:rsid w:val="00F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5609"/>
  <w15:chartTrackingRefBased/>
  <w15:docId w15:val="{56621125-DF8F-482F-9A1B-A6240B19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7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C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Barnekow</dc:creator>
  <cp:keywords/>
  <dc:description/>
  <cp:lastModifiedBy>Thomas Barnekow</cp:lastModifiedBy>
  <cp:revision>2</cp:revision>
  <dcterms:created xsi:type="dcterms:W3CDTF">2019-11-24T14:13:00Z</dcterms:created>
  <dcterms:modified xsi:type="dcterms:W3CDTF">2019-11-24T14:15:00Z</dcterms:modified>
</cp:coreProperties>
</file>